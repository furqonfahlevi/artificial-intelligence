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Tugas Pemrograman 01</w:t>
        <w:br w:type="textWrapping"/>
        <w:t xml:space="preserve">CII-2M3 Pengantar Kecerdasan Buatan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Genap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Lakukan analisis, desain, dan implementasi algoritma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Geneti</w:t>
      </w:r>
      <w:ins w:author="RIDHO NOBELINO SABILILLAH" w:id="0" w:date="2021-03-17T13:24:38Z">
        <w:r w:rsidDel="00000000" w:rsidR="00000000" w:rsidRPr="00000000">
          <w:rPr>
            <w:rFonts w:ascii="Calibri" w:cs="Calibri" w:eastAsia="Calibri" w:hAnsi="Calibri"/>
            <w:b w:val="1"/>
            <w:i w:val="1"/>
            <w:color w:val="ff0000"/>
            <w:sz w:val="22"/>
            <w:szCs w:val="22"/>
            <w:rtl w:val="0"/>
          </w:rPr>
          <w:t xml:space="preserve">c</w:t>
        </w:r>
      </w:ins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2"/>
          <w:szCs w:val="22"/>
          <w:rtl w:val="0"/>
        </w:rPr>
        <w:t xml:space="preserve"> algorithm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(GA)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ke dalam suatu program komputer untuk menemukan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rtl w:val="0"/>
        </w:rPr>
        <w:t xml:space="preserve">nilai maximum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dari fungsi: </w:t>
      </w:r>
    </w:p>
    <w:p w:rsidR="00000000" w:rsidDel="00000000" w:rsidP="00000000" w:rsidRDefault="00000000" w:rsidRPr="00000000" w14:paraId="0000000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w:ins w:author="DudSukarya" w:id="1" w:date="2021-03-24T14:10:42Z">
              <m:r>
                <w:rPr>
                  <w:rFonts w:ascii="Cambria Math" w:cs="Cambria Math" w:eastAsia="Cambria Math" w:hAnsi="Cambria Math"/>
                </w:rPr>
                <m:t xml:space="preserve">(</m:t>
              </m:r>
            </w:ins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*</m:t>
        </m:r>
        <m:box>
          <m:boxPr>
            <m:opEmu m:val="1"/>
            <m:ctrlPr>
              <w:rPr>
                <w:rFonts w:ascii="Cambria Math" w:cs="Cambria Math" w:eastAsia="Cambria Math" w:hAnsi="Cambria Math"/>
              </w:rPr>
            </m:ctrlPr>
          </m:boxPr>
          <m:e>
            <m:r>
              <w:rPr>
                <w:rFonts w:ascii="Cambria Math" w:cs="Cambria Math" w:eastAsia="Cambria Math" w:hAnsi="Cambria Math"/>
              </w:rPr>
              <m:t>sin</m:t>
            </m:r>
          </m:e>
        </m:box>
        <m:r>
          <w:rPr>
            <w:rFonts w:ascii="Cambria Math" w:cs="Cambria Math" w:eastAsia="Cambria Math" w:hAnsi="Cambria Math"/>
          </w:rPr>
          <m:t xml:space="preserve">sin</m:t>
        </m:r>
        <m:r>
          <w:rPr/>
          <m:t xml:space="preserve">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)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+(x+y)</m:t>
        </m:r>
      </m:oMath>
      <w:ins w:author="DudSukarya" w:id="1" w:date="2021-03-24T14:10:42Z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dengan Batasan </w:t>
      </w:r>
      <m:oMath>
        <m:r>
          <w:rPr>
            <w:rFonts w:ascii="Cambria Math" w:cs="Cambria Math" w:eastAsia="Cambria Math" w:hAnsi="Cambria Math"/>
          </w:rPr>
          <m:t xml:space="preserve">-1≤x</m:t>
        </m:r>
        <m:r>
          <w:rPr>
            <w:rFonts w:ascii="Cambria Math" w:cs="Cambria Math" w:eastAsia="Cambria Math" w:hAnsi="Cambria Math"/>
            <w:sz w:val="18"/>
            <w:szCs w:val="18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≤</m:t>
        </m:r>
        <w:ins w:author="Rifqi Arrahim" w:id="2" w:date="2021-03-23T11:01:37Z">
          <m:r>
            <w:rPr>
              <w:rFonts w:ascii="Cambria Math" w:cs="Cambria Math" w:eastAsia="Cambria Math" w:hAnsi="Cambria Math"/>
            </w:rPr>
            <m:t xml:space="preserve"> </m:t>
          </m:r>
        </w:ins>
        <m:r>
          <w:rPr>
            <w:rFonts w:ascii="Cambria Math" w:cs="Cambria Math" w:eastAsia="Cambria Math" w:hAnsi="Cambria Math"/>
          </w:rPr>
          <m:t xml:space="preserve">2</m:t>
        </m:r>
      </m:oMath>
      <w:ins w:author="Rifqi Arrahim" w:id="2" w:date="2021-03-23T11:01:37Z"/>
      <w:r w:rsidDel="00000000" w:rsidR="00000000" w:rsidRPr="00000000">
        <w:rPr>
          <w:rFonts w:ascii="Calibri" w:cs="Calibri" w:eastAsia="Calibri" w:hAnsi="Calibri"/>
          <w:rtl w:val="0"/>
        </w:rPr>
        <w:t xml:space="preserve"> dan </w:t>
      </w:r>
      <m:oMath>
        <m:r>
          <w:rPr>
            <w:rFonts w:ascii="Cambria Math" w:cs="Cambria Math" w:eastAsia="Cambria Math" w:hAnsi="Cambria Math"/>
          </w:rPr>
          <m:t xml:space="preserve">-1≤y</m:t>
        </m:r>
        <m:r>
          <w:rPr>
            <w:rFonts w:ascii="Cambria Math" w:cs="Cambria Math" w:eastAsia="Cambria Math" w:hAnsi="Cambria Math"/>
            <w:sz w:val="18"/>
            <w:szCs w:val="18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</w:rPr>
          <m:t xml:space="preserve">≤1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Hal yang diobservasi: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Desain Kromosom dan Metode Pendekodean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Ukuran Populasi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Pemilihan orangtua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Pemilihan dan teknik operasi genetik 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crossover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dan mutasi)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Probabilitas operasi genetik (Pc dan Pm)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Metode Pergantian Generasi (Seleksi Survivor)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Kriteria Penghentian Evolusi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Proses yang harus dibangun (bisa berupa fungsi/prosedur):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Dekode kromosom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Perhitungan fitness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Pemilihan orangtua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Crossover (pindah silang)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Mutasi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Pergantian Generasi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Output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dari sistem adalah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kromosom terbaik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dan nilai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𝒙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dan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y</w:t>
      </w:r>
      <w:r w:rsidDel="00000000" w:rsidR="00000000" w:rsidRPr="00000000">
        <w:rPr>
          <w:rFonts w:ascii="Cambria Math" w:cs="Cambria Math" w:eastAsia="Cambria Math" w:hAnsi="Cambria Math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hasil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dekode kromosom terbaik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tersebut. </w:t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Aturan dan Penilaian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1. Pengumpulan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Tugas dikumpulkan maksimal hari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Jumat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tanggal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26 Maret 2021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pukul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20.00 WIB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melalui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57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Pengumpulan berupa: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(file sama antara anggota kelompok)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Observasi (file sama antara anggota kelompok)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tl w:val="0"/>
        </w:rPr>
        <w:t xml:space="preserve">Presentasi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Program (video berbeda antara mahasiswa)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zip/rar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HARUS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menggunakan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KELOMPOK_KELAS_NIM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01_IF4207_1301184068.zip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02_IFX4401_1301181111.rar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Misal: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03_IFIK4202_1301181234.zip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03_IF42INT01_1301184321.rar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Tidak ada tanda hubung (-) atau garis bawah (_) di penamaan kelas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Source Code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harus bisa dijalankan dan terkumpul dalam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SATU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 boleh dibangun menggunakan bahasa pemrograman apapun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diperbolehkan menggunakan library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secara langsung melakukan proses GA atau proses yang harus dibangun/diobservasi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Penamaan file dan format source code yang tidak sesuai akan menyebabkan pengumpulan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TIDAK DINILAI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JANGAN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file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.exe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3. Laporan Observasi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Laporan minimum 5 halaman, tidak termasuk cover laporan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Font: Times New Roman, font size: 12, spacing: 1, dalam format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Berisi analisis dan penjelasan strategi penyelesaian masalah (teknik menentukan nilai-nilai parameter atau pemilihan strategi) terkait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Hal yang harus diobservasi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Serta buktikan strategi yang digunakan telah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sesuai dengan code program yang dibuat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Tambahkan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terkait hal yang diobservasi agar terlihat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kesesuaian antara strategi yang digunakan dengan code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Ketidak sesuaian strategi yang dijelaskan dengan code program yang dibuat akan mempengaruhi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Tuliskan nilai-nilai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parameter GA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Anda anggap paling optimum untuk kasus tersebut (desain kromosom, probabilitas mutasi dan crossover, ukuran populasi, dll)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Berikan kesimpulan dan hasil terkait program GA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dibuat serta berikan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screenshot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running berdasarkan nilai-nilai parameter optimum (tampillan hasil akhir perhitungan x dan y menggunakan GA).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4. Video Presentasi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Video presentasi program maximum berdurasi selama 10 menit.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Presentasikan stategi yang dibangun dalam merancang aplikasi GA tersebut. Jelaskan fungsi atau prosedur utama yang dibuat.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video tersebut kedalam youtube atau google drive. Tuliskan link video yang dapat diakses kedalam laporan observasi.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5. Detil Penilaian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Nilai = 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bagi siapapun yang terbukti melakukan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KECURANGAN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Kesamaan kode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hingga 80% (kecuali dalam satu kelompok)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Mengumpulkan kode program dan/atau laporan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milik orang lain (kecuali dalam satu kelompok)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Bandung, 9 Maret 2021 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(Tim Dosen MK Pengantar Kecerdasan Buatan)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Daftar Asisten Dosen Kecerdasan Buatan Genap 2020/2021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4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838"/>
        <w:gridCol w:w="5103"/>
        <w:tblGridChange w:id="0">
          <w:tblGrid>
            <w:gridCol w:w="1838"/>
            <w:gridCol w:w="5103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Asisten - Pengantar AI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IF-43-01_VIR 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Aqmal Pangestu - 082134396679)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IF-43-02_VIR 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Muhammad Aqmal Pangestu - 082134396679)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IF-43-03_SSD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Dimas Bayu Nugraha - 085624335044)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IF-43-04_BBD 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Abdullah Hadi - 082219738909)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IF-43-05_BBD 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Abdullah Hadi - 082219738909)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IF-43-06_JDN 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 Alif Naufal Yasin - 081224080907)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IF-43-07_AZN 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Angel Metanosa Afinda - 082129916992)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IF-43-08_HIW 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Agus Adi Pranata - 085857798199)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IF-43-09_MYB 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Angel Metanosa Afinda - 082129916992)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IF-43-10_MVI 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Savira Anggita Sabrina - 082116221568)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IF-43-11_MVI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Savira Anggita Sabrina - 082116221568)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IF-43-12_RGO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Nova Monica Sarumpaet - 082160154207)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IF-43-INT_HIW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Fakhira Zahra Zulfira - 08112333422)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IFX-44-01_JDN 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Agus Adi Pranata - 085857798199)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IFX-44-02_DQU 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Angel Metanosa Afinda - 082129916992)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IFX-44-01_JDN 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Agus Adi Pranata - 085857798199)</w:t>
            </w:r>
          </w:p>
        </w:tc>
      </w:tr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b w:val="0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IFX-44-02_DQU 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Angel Metanosa Afinda - 082129916992)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4260916</wp:posOffset>
          </wp:positionH>
          <wp:positionV relativeFrom="paragraph">
            <wp:posOffset>-292865</wp:posOffset>
          </wp:positionV>
          <wp:extent cx="2286000" cy="533400"/>
          <wp:effectExtent b="0" l="0" r="0" t="0"/>
          <wp:wrapNone/>
          <wp:docPr descr="Text&#10;&#10;Description automatically generated" id="1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60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9cc3e5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